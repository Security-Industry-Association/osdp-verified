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016C36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23763E">
        <w:t>7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23763E">
        <w:t>Challenge and Secure Session Initialization Request CHLNG</w:t>
      </w:r>
    </w:p>
    <w:p w14:paraId="57278D19" w14:textId="3269DD5C" w:rsidR="000E0347" w:rsidRPr="0068485C" w:rsidRDefault="0023763E" w:rsidP="003F3F26">
      <w:r>
        <w:t>First step in Secure Channel Session Connection Sequence</w:t>
      </w:r>
    </w:p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02422FED" w:rsidR="003F3F26" w:rsidRDefault="003F3F26" w:rsidP="003F3F26">
      <w:pPr>
        <w:pStyle w:val="Standard"/>
      </w:pPr>
      <w:r w:rsidRPr="003F3F26">
        <w:t>PD</w:t>
      </w:r>
      <w:r w:rsidR="003F19EA">
        <w:t xml:space="preserve"> </w:t>
      </w:r>
      <w:r w:rsidR="00A15702">
        <w:t xml:space="preserve">MUST </w:t>
      </w:r>
      <w:r w:rsidR="003F19EA">
        <w:t xml:space="preserve">process </w:t>
      </w:r>
      <w:ins w:id="1" w:author="Rodney Thayer" w:date="2023-03-03T09:57:00Z">
        <w:r w:rsidR="00486AD5">
          <w:t>osdp_</w:t>
        </w:r>
      </w:ins>
      <w:r w:rsidR="0023763E">
        <w:t>CHLNG</w:t>
      </w:r>
      <w:del w:id="2" w:author="Rodney Thayer" w:date="2023-03-03T09:57:00Z">
        <w:r w:rsidR="003F19EA" w:rsidDel="00486AD5">
          <w:delText xml:space="preserve"> </w:delText>
        </w:r>
        <w:r w:rsidR="00B1673F" w:rsidDel="00486AD5">
          <w:delText>0x7</w:delText>
        </w:r>
        <w:r w:rsidR="0023763E" w:rsidDel="00486AD5">
          <w:delText>6</w:delText>
        </w:r>
      </w:del>
      <w:r w:rsidR="00B1673F">
        <w:t xml:space="preserve"> </w:t>
      </w:r>
      <w:r w:rsidR="003F19EA">
        <w:t xml:space="preserve">command </w:t>
      </w:r>
      <w:r w:rsidR="009E5089">
        <w:t xml:space="preserve">and </w:t>
      </w:r>
      <w:r w:rsidR="0023763E">
        <w:t xml:space="preserve">issue response as </w:t>
      </w:r>
      <w:r w:rsidR="009E5089">
        <w:t>in Table D.</w:t>
      </w:r>
      <w:r w:rsidR="0023763E">
        <w:t xml:space="preserve">3 and initialize a </w:t>
      </w:r>
      <w:r w:rsidR="00ED674B">
        <w:t>SCS connection sequence</w:t>
      </w:r>
      <w:r w:rsidR="0023763E">
        <w:t>.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28DA576B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ins w:id="3" w:author="Rodney Thayer" w:date="2023-03-03T10:02:00Z">
        <w:r w:rsidR="0039598C">
          <w:t>osdp_</w:t>
        </w:r>
      </w:ins>
      <w:r w:rsidR="0023763E">
        <w:t>CHLNG</w:t>
      </w:r>
      <w:r w:rsidR="009E5089">
        <w:t xml:space="preserve"> co</w:t>
      </w:r>
      <w:r w:rsidR="00AF4D42">
        <w:t xml:space="preserve">mmand and </w:t>
      </w:r>
      <w:r w:rsidR="003F19EA">
        <w:t xml:space="preserve">values </w:t>
      </w:r>
      <w:r w:rsidR="009E5089">
        <w:t>in Table D.</w:t>
      </w:r>
      <w:r w:rsidR="0023763E">
        <w:t>3</w:t>
      </w:r>
      <w:r w:rsidR="009E5089">
        <w:t xml:space="preserve"> and </w:t>
      </w:r>
      <w:r w:rsidR="0023763E">
        <w:t xml:space="preserve">continue the </w:t>
      </w:r>
      <w:r w:rsidR="00ED674B">
        <w:t>SCS connection</w:t>
      </w:r>
      <w:r w:rsidR="0023763E">
        <w:t xml:space="preserve"> sequence</w:t>
      </w:r>
      <w:r w:rsidR="00ED674B">
        <w:t>.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52C2CAC6" w:rsidR="003F3F26" w:rsidRDefault="0023763E" w:rsidP="003F3F26">
      <w:r>
        <w:t>Used to initialize secure channel session.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EF6F4F" w14:paraId="438DB89C" w14:textId="77777777" w:rsidTr="00D55769">
        <w:tc>
          <w:tcPr>
            <w:tcW w:w="4981" w:type="dxa"/>
          </w:tcPr>
          <w:p w14:paraId="4B196D7F" w14:textId="77777777" w:rsidR="00EF6F4F" w:rsidRDefault="00EF6F4F" w:rsidP="00EF6F4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E9B743D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9E5089" w14:paraId="56B9B57A" w14:textId="77777777" w:rsidTr="00D55769">
        <w:tc>
          <w:tcPr>
            <w:tcW w:w="4981" w:type="dxa"/>
          </w:tcPr>
          <w:p w14:paraId="2EF00C85" w14:textId="77777777" w:rsidR="009E5089" w:rsidRDefault="009E5089" w:rsidP="009E508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1FBD1781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574A63C4" w14:textId="77777777" w:rsidTr="00D55769">
        <w:tc>
          <w:tcPr>
            <w:tcW w:w="4981" w:type="dxa"/>
          </w:tcPr>
          <w:p w14:paraId="2D73DFF0" w14:textId="77777777" w:rsidR="009E5089" w:rsidRDefault="009E5089" w:rsidP="009E5089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6695444F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22820FC" w14:textId="77777777" w:rsidTr="00D55769">
        <w:tc>
          <w:tcPr>
            <w:tcW w:w="4981" w:type="dxa"/>
          </w:tcPr>
          <w:p w14:paraId="5BE23AAE" w14:textId="77777777" w:rsidR="009E5089" w:rsidRDefault="009E5089" w:rsidP="009E5089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19D8FA33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43D9FE8" w14:textId="77777777" w:rsidTr="00D55769">
        <w:tc>
          <w:tcPr>
            <w:tcW w:w="4981" w:type="dxa"/>
          </w:tcPr>
          <w:p w14:paraId="4886409C" w14:textId="77777777" w:rsidR="009E5089" w:rsidRDefault="009E5089" w:rsidP="009E5089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C910A71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1C2EBAC9" w14:textId="77777777" w:rsidTr="00D55769">
        <w:tc>
          <w:tcPr>
            <w:tcW w:w="4981" w:type="dxa"/>
          </w:tcPr>
          <w:p w14:paraId="6B2C3F40" w14:textId="77777777" w:rsidR="009E5089" w:rsidRDefault="009E5089" w:rsidP="009E5089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3B942050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40E12166" w14:textId="77777777" w:rsidTr="00D55769">
        <w:tc>
          <w:tcPr>
            <w:tcW w:w="4981" w:type="dxa"/>
          </w:tcPr>
          <w:p w14:paraId="47C07D4C" w14:textId="77777777" w:rsidR="009E5089" w:rsidRDefault="009E5089" w:rsidP="009E5089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6172B65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DD0C49C" w14:textId="77777777" w:rsidTr="00D55769">
        <w:tc>
          <w:tcPr>
            <w:tcW w:w="4981" w:type="dxa"/>
          </w:tcPr>
          <w:p w14:paraId="17CB1D33" w14:textId="77777777" w:rsidR="009E5089" w:rsidRDefault="009E5089" w:rsidP="009E5089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ED2598F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4193F61" w14:textId="77777777" w:rsidTr="00D55769">
        <w:tc>
          <w:tcPr>
            <w:tcW w:w="4981" w:type="dxa"/>
          </w:tcPr>
          <w:p w14:paraId="0D137BC7" w14:textId="77777777" w:rsidR="009E5089" w:rsidRDefault="009E5089" w:rsidP="009E5089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03701E46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C3FBAB9" w14:textId="77777777" w:rsidTr="00D55769">
        <w:tc>
          <w:tcPr>
            <w:tcW w:w="4981" w:type="dxa"/>
          </w:tcPr>
          <w:p w14:paraId="47A1300C" w14:textId="77777777" w:rsidR="009E5089" w:rsidRDefault="009E5089" w:rsidP="009E5089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3EFDB30C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D47AF07" w14:textId="77777777" w:rsidTr="00D55769">
        <w:tc>
          <w:tcPr>
            <w:tcW w:w="4981" w:type="dxa"/>
          </w:tcPr>
          <w:p w14:paraId="23EB1E61" w14:textId="77777777" w:rsidR="009E5089" w:rsidRDefault="009E5089" w:rsidP="009E508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6CC1FF6B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649F3EEC" w:rsidR="003F3F26" w:rsidRDefault="003F3F26" w:rsidP="003F3F26">
      <w:pPr>
        <w:pStyle w:val="Heading4"/>
        <w:rPr>
          <w:ins w:id="4" w:author="Rodney Thayer" w:date="2023-03-03T10:01:00Z"/>
        </w:rPr>
      </w:pPr>
      <w:r>
        <w:t>Test action</w:t>
      </w:r>
    </w:p>
    <w:p w14:paraId="4C3DCF1B" w14:textId="25F4F2E6" w:rsidR="008E4504" w:rsidRPr="008E4504" w:rsidRDefault="008E4504" w:rsidP="008E4504">
      <w:pPr>
        <w:pPrChange w:id="5" w:author="Rodney Thayer" w:date="2023-03-03T10:01:00Z">
          <w:pPr>
            <w:pStyle w:val="Heading4"/>
          </w:pPr>
        </w:pPrChange>
      </w:pPr>
      <w:ins w:id="6" w:author="Rodney Thayer" w:date="2023-03-03T10:01:00Z">
        <w:r>
          <w:t>Confirm the 4-message secure channel initiation sequence described in Annex D, Section D.1 is completed without interruption.</w:t>
        </w:r>
      </w:ins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654F5806" w:rsidR="003F3F26" w:rsidRDefault="0023763E" w:rsidP="00374AEC">
      <w:pPr>
        <w:pStyle w:val="Standard"/>
        <w:keepNext/>
      </w:pPr>
      <w:r>
        <w:t>Determine that PD responds to CHLNG and continues with CCRYPT in secure channel sequence and maintains synchronization during secure channel.</w:t>
      </w:r>
      <w:ins w:id="7" w:author="Rodney Thayer" w:date="2023-03-03T09:59:00Z">
        <w:r w:rsidR="00486AD5">
          <w:t xml:space="preserve">  </w:t>
        </w:r>
      </w:ins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2C82AE72" w14:textId="0E772F9A" w:rsidR="00374AEC" w:rsidRDefault="0023763E" w:rsidP="003F3F26">
      <w:pPr>
        <w:pStyle w:val="Standard"/>
      </w:pPr>
      <w:r>
        <w:t>Induce the ACU to issue a CHLNG and continues with the secure channel connection sequence.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32A442AC" w:rsidR="003F3F26" w:rsidRDefault="00486AD5" w:rsidP="00D55769">
            <w:pPr>
              <w:pStyle w:val="Standard"/>
            </w:pPr>
            <w:r>
              <w:t>T</w:t>
            </w:r>
            <w:r w:rsidR="003F3F26">
              <w:t>est</w:t>
            </w:r>
          </w:p>
        </w:tc>
        <w:tc>
          <w:tcPr>
            <w:tcW w:w="4981" w:type="dxa"/>
          </w:tcPr>
          <w:p w14:paraId="15F8817F" w14:textId="47C6B540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23763E">
              <w:t>7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F0C38CF" w14:textId="210B6CF8" w:rsidR="00486AD5" w:rsidRPr="00486AD5" w:rsidRDefault="00486AD5" w:rsidP="00486AD5">
      <w:pPr>
        <w:pStyle w:val="Heading3"/>
        <w:rPr>
          <w:ins w:id="8" w:author="Rodney Thayer" w:date="2023-03-03T09:57:00Z"/>
          <w:rFonts w:asciiTheme="majorHAnsi" w:hAnsiTheme="majorHAnsi" w:cstheme="majorHAnsi"/>
          <w:i/>
          <w:iCs/>
          <w:sz w:val="24"/>
          <w:szCs w:val="24"/>
          <w:rPrChange w:id="9" w:author="Rodney Thayer" w:date="2023-03-03T09:59:00Z">
            <w:rPr>
              <w:ins w:id="10" w:author="Rodney Thayer" w:date="2023-03-03T09:57:00Z"/>
            </w:rPr>
          </w:rPrChange>
        </w:rPr>
        <w:pPrChange w:id="11" w:author="Rodney Thayer" w:date="2023-03-03T09:58:00Z">
          <w:pPr>
            <w:pStyle w:val="Heading4"/>
          </w:pPr>
        </w:pPrChange>
      </w:pPr>
      <w:ins w:id="12" w:author="Rodney Thayer" w:date="2023-03-03T09:57:00Z">
        <w:r w:rsidRPr="00486AD5">
          <w:rPr>
            <w:rFonts w:asciiTheme="majorHAnsi" w:hAnsiTheme="majorHAnsi" w:cstheme="majorHAnsi"/>
            <w:i/>
            <w:iCs/>
            <w:sz w:val="24"/>
            <w:szCs w:val="24"/>
            <w:rPrChange w:id="13" w:author="Rodney Thayer" w:date="2023-03-03T09:59:00Z">
              <w:rPr/>
            </w:rPrChange>
          </w:rPr>
          <w:lastRenderedPageBreak/>
          <w:t>References</w:t>
        </w:r>
      </w:ins>
    </w:p>
    <w:p w14:paraId="4E602748" w14:textId="159D1D02" w:rsidR="00486AD5" w:rsidRPr="00486AD5" w:rsidRDefault="00486AD5" w:rsidP="00486AD5">
      <w:pPr>
        <w:rPr>
          <w:ins w:id="14" w:author="Rodney Thayer" w:date="2023-03-03T09:57:00Z"/>
        </w:rPr>
        <w:pPrChange w:id="15" w:author="Rodney Thayer" w:date="2023-03-03T09:57:00Z">
          <w:pPr>
            <w:pStyle w:val="Heading4"/>
          </w:pPr>
        </w:pPrChange>
      </w:pPr>
      <w:ins w:id="16" w:author="Rodney Thayer" w:date="2023-03-03T09:57:00Z">
        <w:r>
          <w:t>SIA OSDP 2.2 (defines symbols osdp_CHLNG etc.</w:t>
        </w:r>
      </w:ins>
      <w:ins w:id="17" w:author="Rodney Thayer" w:date="2023-03-03T09:58:00Z">
        <w:r>
          <w:t>)</w:t>
        </w:r>
      </w:ins>
    </w:p>
    <w:p w14:paraId="7CDCE390" w14:textId="258BCB8A" w:rsidR="003F3F26" w:rsidRDefault="003F3F26" w:rsidP="003F3F26">
      <w:pPr>
        <w:pStyle w:val="Heading4"/>
      </w:pPr>
      <w:r>
        <w:t>Revision History</w:t>
      </w:r>
    </w:p>
    <w:p w14:paraId="772E6E99" w14:textId="77777777" w:rsidR="00486AD5" w:rsidRDefault="00486AD5" w:rsidP="006E449C">
      <w:pPr>
        <w:pStyle w:val="Standard"/>
        <w:rPr>
          <w:ins w:id="18" w:author="Rodney Thayer" w:date="2023-03-03T09:57:00Z"/>
        </w:rPr>
      </w:pPr>
      <w:ins w:id="19" w:author="Rodney Thayer" w:date="2023-03-03T09:57:00Z">
        <w:r>
          <w:t>Revised 2.5.3</w:t>
        </w:r>
      </w:ins>
    </w:p>
    <w:p w14:paraId="66CFDF6C" w14:textId="6E275D2D" w:rsidR="00E31A65" w:rsidRPr="00000B67" w:rsidRDefault="003F3F26" w:rsidP="006E449C">
      <w:pPr>
        <w:pStyle w:val="Standard"/>
        <w:rPr>
          <w:b/>
          <w:bCs/>
        </w:rPr>
      </w:pPr>
      <w:del w:id="20" w:author="Rodney Thayer" w:date="2023-03-03T09:57:00Z">
        <w:r w:rsidDel="00486AD5">
          <w:delText>New as 2.</w:delText>
        </w:r>
        <w:r w:rsidR="00285B71" w:rsidDel="00486AD5">
          <w:delText>4</w:delText>
        </w:r>
        <w:r w:rsidDel="00486AD5">
          <w:delText>.2</w:delText>
        </w:r>
      </w:del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146A" w14:textId="77777777" w:rsidR="008760B5" w:rsidRDefault="008760B5">
      <w:r>
        <w:separator/>
      </w:r>
    </w:p>
  </w:endnote>
  <w:endnote w:type="continuationSeparator" w:id="0">
    <w:p w14:paraId="40E2AEBB" w14:textId="77777777" w:rsidR="008760B5" w:rsidRDefault="0087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184D" w14:textId="77777777" w:rsidR="008760B5" w:rsidRDefault="008760B5">
      <w:r>
        <w:rPr>
          <w:color w:val="000000"/>
        </w:rPr>
        <w:ptab w:relativeTo="margin" w:alignment="center" w:leader="none"/>
      </w:r>
    </w:p>
  </w:footnote>
  <w:footnote w:type="continuationSeparator" w:id="0">
    <w:p w14:paraId="426317E0" w14:textId="77777777" w:rsidR="008760B5" w:rsidRDefault="008760B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7069"/>
    <w:rsid w:val="00272134"/>
    <w:rsid w:val="002745A4"/>
    <w:rsid w:val="00280FFD"/>
    <w:rsid w:val="00285B71"/>
    <w:rsid w:val="002930EA"/>
    <w:rsid w:val="002F4D51"/>
    <w:rsid w:val="0036132F"/>
    <w:rsid w:val="00374AEC"/>
    <w:rsid w:val="0039598C"/>
    <w:rsid w:val="003A39AB"/>
    <w:rsid w:val="003F19EA"/>
    <w:rsid w:val="003F3F26"/>
    <w:rsid w:val="003F5842"/>
    <w:rsid w:val="0043270C"/>
    <w:rsid w:val="004423C1"/>
    <w:rsid w:val="00486AD5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449C"/>
    <w:rsid w:val="006E66D1"/>
    <w:rsid w:val="0070456F"/>
    <w:rsid w:val="007314EA"/>
    <w:rsid w:val="00745A6D"/>
    <w:rsid w:val="007625FD"/>
    <w:rsid w:val="007679AF"/>
    <w:rsid w:val="007A1795"/>
    <w:rsid w:val="007D0649"/>
    <w:rsid w:val="00836C59"/>
    <w:rsid w:val="008760B5"/>
    <w:rsid w:val="0087711B"/>
    <w:rsid w:val="008B1F52"/>
    <w:rsid w:val="008B6693"/>
    <w:rsid w:val="008E4504"/>
    <w:rsid w:val="008E5058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3056"/>
    <w:rsid w:val="00C15BAC"/>
    <w:rsid w:val="00C63746"/>
    <w:rsid w:val="00CD67D3"/>
    <w:rsid w:val="00CE2D6B"/>
    <w:rsid w:val="00CE4E91"/>
    <w:rsid w:val="00CF297C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ED674B"/>
    <w:rsid w:val="00EF417C"/>
    <w:rsid w:val="00EF6F4F"/>
    <w:rsid w:val="00F15C14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486AD5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Rodney Thayer</cp:lastModifiedBy>
  <cp:revision>4</cp:revision>
  <dcterms:created xsi:type="dcterms:W3CDTF">2023-03-03T18:00:00Z</dcterms:created>
  <dcterms:modified xsi:type="dcterms:W3CDTF">2023-03-03T18:02:00Z</dcterms:modified>
</cp:coreProperties>
</file>