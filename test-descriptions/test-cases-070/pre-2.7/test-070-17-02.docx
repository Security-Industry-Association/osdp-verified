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5466E68A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A42A0F">
        <w:t>1</w:t>
      </w:r>
      <w:r w:rsidR="00F43EFF">
        <w:t>7</w:t>
      </w:r>
      <w:r w:rsidR="009371BD">
        <w:t>-</w:t>
      </w:r>
      <w:r w:rsidR="00383D82">
        <w:t>0</w:t>
      </w:r>
      <w:bookmarkEnd w:id="0"/>
      <w:r w:rsidR="00E14181">
        <w:t>2</w:t>
      </w:r>
      <w:r w:rsidR="003F4E10">
        <w:t xml:space="preserve"> </w:t>
      </w:r>
      <w:r w:rsidR="00F43EFF">
        <w:t>RMAC</w:t>
      </w:r>
      <w:r w:rsidR="00E14181">
        <w:t>_</w:t>
      </w:r>
      <w:r w:rsidR="00F43EFF">
        <w:t>I Initial Cryptogram and RMAC</w:t>
      </w:r>
      <w:r w:rsidR="00E14181">
        <w:t xml:space="preserve"> Error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3EC992F8" w14:textId="41158342" w:rsidR="00534247" w:rsidRPr="0061753D" w:rsidRDefault="002703DD" w:rsidP="00534247">
      <w:pPr>
        <w:pPrChange w:id="1" w:author="Rodney Thayer" w:date="2023-05-25T19:43:00Z">
          <w:pPr>
            <w:pStyle w:val="Standard"/>
          </w:pPr>
        </w:pPrChange>
      </w:pPr>
      <w:r>
        <w:t>Not applicable, ACU test.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87EDF09" w14:textId="77777777" w:rsidR="002703DD" w:rsidRDefault="002703DD" w:rsidP="002703DD">
      <w:pPr>
        <w:pStyle w:val="Standard"/>
      </w:pPr>
      <w:r>
        <w:t>Provide error flag per Annex D to indicate RMAC-I bad status.in osdp_RMAC_I  response to osdp_SCRYPT.</w:t>
      </w:r>
    </w:p>
    <w:p w14:paraId="7B68BD86" w14:textId="77777777" w:rsidR="002703DD" w:rsidRDefault="002703DD" w:rsidP="00E31A65">
      <w:pPr>
        <w:pStyle w:val="Standard"/>
      </w:pPr>
    </w:p>
    <w:p w14:paraId="5EAC43A8" w14:textId="79661AF2" w:rsidR="00E31A65" w:rsidRDefault="00A42A0F" w:rsidP="00E31A65">
      <w:pPr>
        <w:pStyle w:val="Standard"/>
      </w:pPr>
      <w:r>
        <w:t xml:space="preserve">Process </w:t>
      </w:r>
      <w:r w:rsidR="002703DD">
        <w:t xml:space="preserve">error status </w:t>
      </w:r>
      <w:r w:rsidR="00FF6AB7">
        <w:t>(see table D.3</w:t>
      </w:r>
      <w:r w:rsidR="00187472">
        <w:t>.2</w:t>
      </w:r>
      <w:r w:rsidR="00FF6AB7">
        <w:t xml:space="preserve">) </w:t>
      </w:r>
      <w:r>
        <w:t xml:space="preserve">received in response to </w:t>
      </w:r>
      <w:r w:rsidR="00187472">
        <w:t>SCRYPT</w:t>
      </w:r>
      <w:r w:rsidR="00E14181">
        <w:t xml:space="preserve"> and </w:t>
      </w:r>
      <w:del w:id="2" w:author="Rodney Thayer" w:date="2023-05-25T19:44:00Z">
        <w:r w:rsidR="00E14181" w:rsidDel="00644C7D">
          <w:delText xml:space="preserve"> </w:delText>
        </w:r>
      </w:del>
      <w:r w:rsidR="00E14181">
        <w:t xml:space="preserve">cease (restart) </w:t>
      </w:r>
      <w:ins w:id="3" w:author="Rodney Thayer" w:date="2023-05-25T19:44:00Z">
        <w:r w:rsidR="00644C7D">
          <w:t xml:space="preserve">the </w:t>
        </w:r>
      </w:ins>
      <w:r w:rsidR="00E14181">
        <w:t>secure channel session</w:t>
      </w:r>
      <w:ins w:id="4" w:author="Rodney Thayer" w:date="2023-05-25T19:45:00Z">
        <w:r w:rsidR="00644C7D">
          <w:t xml:space="preserve"> currently being established</w:t>
        </w:r>
      </w:ins>
      <w:r w:rsidR="00E14181">
        <w:t>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310D0E75" w:rsidR="00E31A65" w:rsidRDefault="002703DD" w:rsidP="0013735A">
      <w:r>
        <w:t>Confirm the ACU validates the SCS header status in an osdp_RMAC_I response and takes appropriate action.  Confirm it does not continue using the current Secure Channel session.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5973A6DC" w:rsidR="00C21862" w:rsidRDefault="00A42A0F" w:rsidP="00C21862">
            <w:pPr>
              <w:pStyle w:val="Standard"/>
              <w:keepNext/>
            </w:pPr>
            <w:del w:id="5" w:author="Rodney Thayer" w:date="2023-05-25T19:45:00Z">
              <w:r w:rsidDel="00644C7D">
                <w:delText>Optional</w:delText>
              </w:r>
            </w:del>
            <w:ins w:id="6" w:author="Rodney Thayer" w:date="2023-05-25T19:45:00Z">
              <w:r w:rsidR="00644C7D">
                <w:t>Not Applica</w:t>
              </w:r>
            </w:ins>
            <w:ins w:id="7" w:author="Rodney Thayer" w:date="2023-05-25T19:46:00Z">
              <w:r w:rsidR="00644C7D">
                <w:t>ble</w:t>
              </w:r>
            </w:ins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167368" w14:paraId="286B5924" w14:textId="77777777" w:rsidTr="00191995">
        <w:tc>
          <w:tcPr>
            <w:tcW w:w="4981" w:type="dxa"/>
          </w:tcPr>
          <w:p w14:paraId="3F8BF402" w14:textId="77777777" w:rsidR="00167368" w:rsidRDefault="00167368" w:rsidP="00167368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66C11C8F" w:rsidR="00167368" w:rsidRDefault="00644C7D" w:rsidP="00167368">
            <w:pPr>
              <w:pStyle w:val="Standard"/>
              <w:keepNext/>
            </w:pPr>
            <w:ins w:id="8" w:author="Rodney Thayer" w:date="2023-05-25T19:46:00Z">
              <w:r>
                <w:t>Not Applicable</w:t>
              </w:r>
            </w:ins>
            <w:del w:id="9" w:author="Rodney Thayer" w:date="2023-05-25T19:46:00Z">
              <w:r w:rsidR="00167368" w:rsidRPr="003A139B" w:rsidDel="00644C7D">
                <w:delText>Required</w:delText>
              </w:r>
            </w:del>
          </w:p>
        </w:tc>
      </w:tr>
      <w:tr w:rsidR="00167368" w14:paraId="428CD260" w14:textId="77777777" w:rsidTr="00191995">
        <w:tc>
          <w:tcPr>
            <w:tcW w:w="4981" w:type="dxa"/>
          </w:tcPr>
          <w:p w14:paraId="39477BF1" w14:textId="77777777" w:rsidR="00167368" w:rsidRDefault="00167368" w:rsidP="00167368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08D9FD68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2A26D781" w14:textId="77777777" w:rsidTr="00191995">
        <w:tc>
          <w:tcPr>
            <w:tcW w:w="4981" w:type="dxa"/>
          </w:tcPr>
          <w:p w14:paraId="2F6F764E" w14:textId="77777777" w:rsidR="00167368" w:rsidRDefault="00167368" w:rsidP="00167368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92778FE" w:rsidR="00167368" w:rsidRDefault="00644C7D" w:rsidP="00167368">
            <w:pPr>
              <w:pStyle w:val="Standard"/>
              <w:keepNext/>
            </w:pPr>
            <w:ins w:id="10" w:author="Rodney Thayer" w:date="2023-05-25T19:46:00Z">
              <w:r>
                <w:t>Not Applicable</w:t>
              </w:r>
            </w:ins>
            <w:del w:id="11" w:author="Rodney Thayer" w:date="2023-05-25T19:46:00Z">
              <w:r w:rsidR="00167368" w:rsidRPr="003A139B" w:rsidDel="00644C7D">
                <w:delText>Required</w:delText>
              </w:r>
            </w:del>
          </w:p>
        </w:tc>
      </w:tr>
      <w:tr w:rsidR="00167368" w14:paraId="4670D3E9" w14:textId="77777777" w:rsidTr="00191995">
        <w:tc>
          <w:tcPr>
            <w:tcW w:w="4981" w:type="dxa"/>
          </w:tcPr>
          <w:p w14:paraId="2F2638C5" w14:textId="77777777" w:rsidR="00167368" w:rsidRDefault="00167368" w:rsidP="00167368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05E29FF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3FF4FDE" w14:textId="77777777" w:rsidTr="00191995">
        <w:tc>
          <w:tcPr>
            <w:tcW w:w="4981" w:type="dxa"/>
          </w:tcPr>
          <w:p w14:paraId="717E7E4A" w14:textId="77777777" w:rsidR="00167368" w:rsidRDefault="00167368" w:rsidP="00167368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405FB9A4" w:rsidR="00167368" w:rsidRDefault="00644C7D" w:rsidP="00167368">
            <w:pPr>
              <w:pStyle w:val="Standard"/>
              <w:keepNext/>
            </w:pPr>
            <w:ins w:id="12" w:author="Rodney Thayer" w:date="2023-05-25T19:46:00Z">
              <w:r>
                <w:t>Not Applicable</w:t>
              </w:r>
            </w:ins>
            <w:del w:id="13" w:author="Rodney Thayer" w:date="2023-05-25T19:46:00Z">
              <w:r w:rsidR="00167368" w:rsidRPr="003A139B" w:rsidDel="00644C7D">
                <w:delText>Required</w:delText>
              </w:r>
            </w:del>
          </w:p>
        </w:tc>
      </w:tr>
      <w:tr w:rsidR="00167368" w14:paraId="502C7098" w14:textId="77777777" w:rsidTr="00191995">
        <w:tc>
          <w:tcPr>
            <w:tcW w:w="4981" w:type="dxa"/>
          </w:tcPr>
          <w:p w14:paraId="74A7B7C9" w14:textId="77777777" w:rsidR="00167368" w:rsidRDefault="00167368" w:rsidP="00167368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8ABF996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3CCF5D05" w14:textId="77777777" w:rsidTr="00191995">
        <w:tc>
          <w:tcPr>
            <w:tcW w:w="4981" w:type="dxa"/>
          </w:tcPr>
          <w:p w14:paraId="53E8655D" w14:textId="77777777" w:rsidR="00167368" w:rsidRDefault="00167368" w:rsidP="00167368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2C4560FC" w:rsidR="00167368" w:rsidRDefault="00644C7D" w:rsidP="00167368">
            <w:pPr>
              <w:pStyle w:val="Standard"/>
              <w:keepNext/>
            </w:pPr>
            <w:ins w:id="14" w:author="Rodney Thayer" w:date="2023-05-25T19:46:00Z">
              <w:r>
                <w:t>Not Applicable</w:t>
              </w:r>
            </w:ins>
            <w:del w:id="15" w:author="Rodney Thayer" w:date="2023-05-25T19:46:00Z">
              <w:r w:rsidR="00167368" w:rsidRPr="003A139B" w:rsidDel="00644C7D">
                <w:delText>Required</w:delText>
              </w:r>
            </w:del>
          </w:p>
        </w:tc>
      </w:tr>
      <w:tr w:rsidR="00167368" w14:paraId="3268D7B0" w14:textId="77777777" w:rsidTr="00191995">
        <w:tc>
          <w:tcPr>
            <w:tcW w:w="4981" w:type="dxa"/>
          </w:tcPr>
          <w:p w14:paraId="7A306FD7" w14:textId="77777777" w:rsidR="00167368" w:rsidRDefault="00167368" w:rsidP="00167368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976DFF9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  <w:tr w:rsidR="00167368" w14:paraId="07B14A8E" w14:textId="77777777" w:rsidTr="00191995">
        <w:tc>
          <w:tcPr>
            <w:tcW w:w="4981" w:type="dxa"/>
          </w:tcPr>
          <w:p w14:paraId="7B274C4E" w14:textId="77777777" w:rsidR="00167368" w:rsidRDefault="00167368" w:rsidP="00167368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7BFDE916" w:rsidR="00167368" w:rsidRDefault="00644C7D" w:rsidP="00167368">
            <w:pPr>
              <w:pStyle w:val="Standard"/>
              <w:keepNext/>
            </w:pPr>
            <w:ins w:id="16" w:author="Rodney Thayer" w:date="2023-05-25T19:46:00Z">
              <w:r>
                <w:t>Not Applicable</w:t>
              </w:r>
            </w:ins>
            <w:del w:id="17" w:author="Rodney Thayer" w:date="2023-05-25T19:46:00Z">
              <w:r w:rsidR="00167368" w:rsidRPr="003A139B" w:rsidDel="00644C7D">
                <w:delText>Required</w:delText>
              </w:r>
            </w:del>
          </w:p>
        </w:tc>
      </w:tr>
      <w:tr w:rsidR="00167368" w14:paraId="77725D02" w14:textId="77777777" w:rsidTr="00191995">
        <w:tc>
          <w:tcPr>
            <w:tcW w:w="4981" w:type="dxa"/>
          </w:tcPr>
          <w:p w14:paraId="3785D472" w14:textId="77777777" w:rsidR="00167368" w:rsidRDefault="00167368" w:rsidP="00167368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4A722731" w:rsidR="00167368" w:rsidRDefault="00167368" w:rsidP="00167368">
            <w:pPr>
              <w:pStyle w:val="Standard"/>
              <w:keepNext/>
            </w:pPr>
            <w:r w:rsidRPr="003A139B">
              <w:t>Required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7AE11DC1" w14:textId="5315C178" w:rsidR="009472F6" w:rsidRPr="009472F6" w:rsidRDefault="001F16B3" w:rsidP="009472F6">
      <w:r>
        <w:t>Not applicable, applies to ACU processing of a PD response.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46FB9BD8" w:rsidR="00C63B8C" w:rsidRDefault="001F16B3" w:rsidP="00C63B8C">
      <w:pPr>
        <w:pStyle w:val="Standard"/>
      </w:pPr>
      <w:r>
        <w:t>Calculate the RMAC-I response value</w:t>
      </w:r>
      <w:r w:rsidR="002703DD">
        <w:t xml:space="preserve"> as usual but set the status in the SCS header to 0xff.</w:t>
      </w:r>
      <w:r>
        <w:t xml:space="preserve">  Send that.  Inspect an external OSDP trace to confirm the ACU does not proceed to set up that secure channel session.  The EAC may emit telemetry when this event occurs.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994A195" w:rsidR="00A83EC8" w:rsidRDefault="00A83EC8" w:rsidP="00A83EC8">
      <w:pPr>
        <w:pStyle w:val="Standard"/>
      </w:pPr>
      <w:r>
        <w:rPr>
          <w:kern w:val="0"/>
        </w:rPr>
        <w:t>Available in libosdp-conformanc</w:t>
      </w:r>
      <w:r w:rsidR="002703DD">
        <w:rPr>
          <w:kern w:val="0"/>
        </w:rPr>
        <w:t>e 1.33-Build-2</w:t>
      </w:r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003EA5B9" w:rsidR="00000B67" w:rsidRDefault="002703DD">
            <w:pPr>
              <w:pStyle w:val="Standard"/>
            </w:pPr>
            <w:r>
              <w:t>T</w:t>
            </w:r>
            <w:r w:rsidR="00000B67">
              <w:t>est</w:t>
            </w:r>
          </w:p>
        </w:tc>
        <w:tc>
          <w:tcPr>
            <w:tcW w:w="4981" w:type="dxa"/>
          </w:tcPr>
          <w:p w14:paraId="4C4AB034" w14:textId="64BE626F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13735A">
              <w:t>1</w:t>
            </w:r>
            <w:r w:rsidR="00187472">
              <w:t>7</w:t>
            </w:r>
            <w:r w:rsidR="000D7FFE">
              <w:t>-</w:t>
            </w:r>
            <w:r w:rsidR="00383D82">
              <w:t>0</w:t>
            </w:r>
            <w:r w:rsidR="00E14181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B608313" w:rsidR="00000B67" w:rsidRDefault="001F16B3" w:rsidP="00000B67">
      <w:pPr>
        <w:pStyle w:val="Standard"/>
      </w:pPr>
      <w:r>
        <w:t xml:space="preserve">Text updated </w:t>
      </w:r>
      <w:r w:rsidR="002B592C">
        <w:t>2.5.</w:t>
      </w:r>
      <w:ins w:id="18" w:author="Rodney Thayer" w:date="2023-05-25T19:46:00Z">
        <w:r w:rsidR="00644C7D">
          <w:t>8</w:t>
        </w:r>
      </w:ins>
      <w:del w:id="19" w:author="Rodney Thayer" w:date="2023-05-25T19:46:00Z">
        <w:r w:rsidR="002703DD" w:rsidDel="00644C7D">
          <w:delText>7</w:delText>
        </w:r>
      </w:del>
    </w:p>
    <w:p w14:paraId="66CFDF6C" w14:textId="679B35A0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964F5" w14:textId="77777777" w:rsidR="00FE5345" w:rsidRDefault="00FE5345">
      <w:r>
        <w:separator/>
      </w:r>
    </w:p>
  </w:endnote>
  <w:endnote w:type="continuationSeparator" w:id="0">
    <w:p w14:paraId="448C5F5B" w14:textId="77777777" w:rsidR="00FE5345" w:rsidRDefault="00FE5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A94D6" w14:textId="77777777" w:rsidR="00FE5345" w:rsidRDefault="00FE5345">
      <w:r>
        <w:rPr>
          <w:color w:val="000000"/>
        </w:rPr>
        <w:ptab w:relativeTo="margin" w:alignment="center" w:leader="none"/>
      </w:r>
    </w:p>
  </w:footnote>
  <w:footnote w:type="continuationSeparator" w:id="0">
    <w:p w14:paraId="6659969A" w14:textId="77777777" w:rsidR="00FE5345" w:rsidRDefault="00FE5345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dney Thayer">
    <w15:presenceInfo w15:providerId="Windows Live" w15:userId="2c519470b79027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4"/>
  <w:trackRevision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B272F"/>
    <w:rsid w:val="000D0652"/>
    <w:rsid w:val="000D7FFE"/>
    <w:rsid w:val="000E63B6"/>
    <w:rsid w:val="0010265E"/>
    <w:rsid w:val="001356FF"/>
    <w:rsid w:val="0013735A"/>
    <w:rsid w:val="00143387"/>
    <w:rsid w:val="00167368"/>
    <w:rsid w:val="00175AF6"/>
    <w:rsid w:val="00187472"/>
    <w:rsid w:val="001A5336"/>
    <w:rsid w:val="001F16B3"/>
    <w:rsid w:val="001F5792"/>
    <w:rsid w:val="0027020E"/>
    <w:rsid w:val="002703DD"/>
    <w:rsid w:val="00270E0E"/>
    <w:rsid w:val="002930EA"/>
    <w:rsid w:val="0029762A"/>
    <w:rsid w:val="002A165F"/>
    <w:rsid w:val="002B072E"/>
    <w:rsid w:val="002B592C"/>
    <w:rsid w:val="002E2A97"/>
    <w:rsid w:val="002E51BC"/>
    <w:rsid w:val="002F2227"/>
    <w:rsid w:val="002F4D51"/>
    <w:rsid w:val="0034731B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34247"/>
    <w:rsid w:val="00543AC8"/>
    <w:rsid w:val="005966D7"/>
    <w:rsid w:val="005A0D1A"/>
    <w:rsid w:val="005A4DB8"/>
    <w:rsid w:val="005C6F16"/>
    <w:rsid w:val="00635CA7"/>
    <w:rsid w:val="00644C7D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02DE2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42A0F"/>
    <w:rsid w:val="00A6547A"/>
    <w:rsid w:val="00A83EC8"/>
    <w:rsid w:val="00AB65A0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E2D6B"/>
    <w:rsid w:val="00CF4C08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5345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  <w:style w:type="paragraph" w:styleId="Revision">
    <w:name w:val="Revision"/>
    <w:hidden/>
    <w:uiPriority w:val="99"/>
    <w:semiHidden/>
    <w:rsid w:val="001F16B3"/>
    <w:pPr>
      <w:widowControl/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Rodney Thayer</cp:lastModifiedBy>
  <cp:revision>7</cp:revision>
  <dcterms:created xsi:type="dcterms:W3CDTF">2022-12-17T16:02:00Z</dcterms:created>
  <dcterms:modified xsi:type="dcterms:W3CDTF">2023-05-26T02:46:00Z</dcterms:modified>
</cp:coreProperties>
</file>